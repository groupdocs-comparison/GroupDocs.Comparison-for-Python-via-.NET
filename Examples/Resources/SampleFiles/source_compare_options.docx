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68D" w:rsidRDefault="007F368D" w:rsidP="007F368D">
      <w:pPr>
        <w:spacing w:before="0"/>
        <w:jc w:val="center"/>
      </w:pPr>
      <w:r>
        <w:rPr>
          <w:noProof/>
        </w:rPr>
        <w:drawing>
          <wp:anchor distT="19050" distB="19050" distL="19050" distR="19050" simplePos="0" relativeHeight="251659264" behindDoc="1" locked="0" layoutInCell="0" allowOverlap="0">
            <wp:simplePos x="0" y="0"/>
            <wp:positionH relativeFrom="margin">
              <wp:posOffset>-914400</wp:posOffset>
            </wp:positionH>
            <wp:positionV relativeFrom="paragraph">
              <wp:posOffset>0</wp:posOffset>
            </wp:positionV>
            <wp:extent cx="7781925" cy="781050"/>
            <wp:effectExtent l="0" t="0" r="952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81925"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68D" w:rsidRDefault="007F368D" w:rsidP="007F368D">
      <w:pPr>
        <w:spacing w:before="0"/>
      </w:pPr>
      <w:r>
        <w:rPr>
          <w:noProof/>
        </w:rPr>
        <w:drawing>
          <wp:anchor distT="19050" distB="19050" distL="19050" distR="19050" simplePos="0" relativeHeight="251660288" behindDoc="0" locked="0" layoutInCell="0" allowOverlap="0">
            <wp:simplePos x="0" y="0"/>
            <wp:positionH relativeFrom="margin">
              <wp:posOffset>1828800</wp:posOffset>
            </wp:positionH>
            <wp:positionV relativeFrom="paragraph">
              <wp:posOffset>5080</wp:posOffset>
            </wp:positionV>
            <wp:extent cx="2257425" cy="390525"/>
            <wp:effectExtent l="0" t="0" r="9525"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68D" w:rsidRDefault="007F368D" w:rsidP="007F368D">
      <w:pPr>
        <w:pStyle w:val="1"/>
        <w:spacing w:before="0" w:after="0" w:line="297" w:lineRule="auto"/>
        <w:ind w:left="0"/>
        <w:rPr>
          <w:rFonts w:eastAsia="Arial"/>
          <w:b w:val="0"/>
          <w:color w:val="393939"/>
          <w:sz w:val="48"/>
          <w:highlight w:val="white"/>
        </w:rPr>
      </w:pPr>
      <w:bookmarkStart w:id="0" w:name="h.10fd81vbb47s" w:colFirst="0" w:colLast="0"/>
      <w:bookmarkEnd w:id="0"/>
    </w:p>
    <w:p w:rsidR="0079301C" w:rsidRDefault="007F368D" w:rsidP="0079301C">
      <w:pPr>
        <w:pStyle w:val="1"/>
        <w:spacing w:before="0" w:after="0" w:line="297" w:lineRule="auto"/>
        <w:ind w:left="0"/>
      </w:pPr>
      <w:r>
        <w:rPr>
          <w:rFonts w:eastAsia="Arial"/>
          <w:b w:val="0"/>
          <w:color w:val="393939"/>
          <w:sz w:val="48"/>
          <w:highlight w:val="white"/>
        </w:rPr>
        <w:t xml:space="preserve">About </w:t>
      </w:r>
      <w:proofErr w:type="spellStart"/>
      <w:r>
        <w:rPr>
          <w:rFonts w:eastAsia="Arial"/>
          <w:b w:val="0"/>
          <w:color w:val="393939"/>
          <w:sz w:val="48"/>
          <w:highlight w:val="white"/>
        </w:rPr>
        <w:t>GroupDocs</w:t>
      </w:r>
      <w:proofErr w:type="spellEnd"/>
    </w:p>
    <w:p w:rsidR="0079301C" w:rsidRPr="0079301C" w:rsidRDefault="0079301C" w:rsidP="0079301C">
      <w:r>
        <w:rPr>
          <w:color w:val="393939"/>
          <w:highlight w:val="white"/>
        </w:rPr>
        <w:t xml:space="preserve">The </w:t>
      </w:r>
      <w:proofErr w:type="spellStart"/>
      <w:r>
        <w:rPr>
          <w:color w:val="393939"/>
          <w:highlight w:val="white"/>
        </w:rPr>
        <w:t>GroupDocs</w:t>
      </w:r>
      <w:proofErr w:type="spellEnd"/>
      <w:r>
        <w:rPr>
          <w:color w:val="393939"/>
          <w:highlight w:val="white"/>
        </w:rPr>
        <w:t xml:space="preserve"> vision is of a world where people everywhere can collaborate and share documents seamlessly, regardless of the operating systems or programs they have. The </w:t>
      </w:r>
      <w:bookmarkStart w:id="1" w:name="_GoBack"/>
      <w:bookmarkEnd w:id="1"/>
      <w:r>
        <w:rPr>
          <w:color w:val="393939"/>
          <w:highlight w:val="white"/>
        </w:rPr>
        <w:t>productivity.</w:t>
      </w:r>
    </w:p>
    <w:p w:rsidR="007F368D" w:rsidRDefault="007F368D" w:rsidP="007F368D">
      <w:pPr>
        <w:pStyle w:val="2"/>
        <w:spacing w:before="0" w:after="0" w:line="402" w:lineRule="auto"/>
        <w:ind w:left="0"/>
      </w:pPr>
      <w:bookmarkStart w:id="2" w:name="h.fkucphc9zr7w" w:colFirst="0" w:colLast="0"/>
      <w:bookmarkEnd w:id="2"/>
      <w:r>
        <w:rPr>
          <w:rFonts w:eastAsia="Arial"/>
          <w:color w:val="393939"/>
          <w:sz w:val="48"/>
          <w:highlight w:val="white"/>
        </w:rPr>
        <w:t>The Problem and Our Solution</w:t>
      </w:r>
    </w:p>
    <w:p w:rsidR="007F368D" w:rsidRDefault="007F368D" w:rsidP="007F368D">
      <w:pPr>
        <w:spacing w:before="0" w:line="295" w:lineRule="auto"/>
      </w:pPr>
      <w:bookmarkStart w:id="3" w:name="new_source_bookmark"/>
      <w:proofErr w:type="spellStart"/>
      <w:r>
        <w:rPr>
          <w:color w:val="393939"/>
          <w:highlight w:val="white"/>
        </w:rPr>
        <w:t>GroupDocs</w:t>
      </w:r>
      <w:bookmarkEnd w:id="3"/>
      <w:proofErr w:type="spellEnd"/>
      <w:r>
        <w:rPr>
          <w:color w:val="393939"/>
          <w:highlight w:val="white"/>
        </w:rPr>
        <w:t xml:space="preserve"> founded in 2010. We noticed </w:t>
      </w:r>
      <w:r w:rsidR="0009441F">
        <w:rPr>
          <w:color w:val="393939"/>
          <w:highlight w:val="white"/>
        </w:rPr>
        <w:t xml:space="preserve">test </w:t>
      </w:r>
      <w:r>
        <w:rPr>
          <w:color w:val="393939"/>
          <w:highlight w:val="white"/>
        </w:rPr>
        <w:t>there was a gap in the market for an easy to use, comprehensive online document management solution. Our goal is to make the lives of people who work with documents easier by giving them tools that save them time and effort. Our users are busy people who have a lot to do. Document management – whether it’s gathering, posting documents on websites or collaborating with others to improve a text – should be easy. This is our vision - Work faster, together.</w:t>
      </w:r>
    </w:p>
    <w:p w:rsidR="007F368D" w:rsidRDefault="007F368D" w:rsidP="007F368D">
      <w:pPr>
        <w:pStyle w:val="2"/>
        <w:spacing w:before="0" w:after="0" w:line="402" w:lineRule="auto"/>
        <w:ind w:left="0"/>
      </w:pPr>
      <w:bookmarkStart w:id="4" w:name="h.ta0pigz60lds" w:colFirst="0" w:colLast="0"/>
      <w:bookmarkEnd w:id="4"/>
      <w:r>
        <w:rPr>
          <w:rFonts w:eastAsia="Arial"/>
          <w:color w:val="393939"/>
          <w:sz w:val="48"/>
          <w:highlight w:val="white"/>
        </w:rPr>
        <w:t>Our Vision</w:t>
      </w:r>
    </w:p>
    <w:p w:rsidR="007F368D" w:rsidRDefault="007F368D" w:rsidP="007F368D">
      <w:pPr>
        <w:spacing w:before="0" w:line="295" w:lineRule="auto"/>
      </w:pPr>
      <w:r>
        <w:rPr>
          <w:color w:val="393939"/>
          <w:highlight w:val="white"/>
        </w:rPr>
        <w:t xml:space="preserve">The </w:t>
      </w:r>
      <w:proofErr w:type="spellStart"/>
      <w:r>
        <w:rPr>
          <w:color w:val="393939"/>
          <w:highlight w:val="white"/>
        </w:rPr>
        <w:t>GroupDocs</w:t>
      </w:r>
      <w:proofErr w:type="spellEnd"/>
      <w:r>
        <w:rPr>
          <w:color w:val="393939"/>
          <w:highlight w:val="white"/>
        </w:rPr>
        <w:t xml:space="preserve"> vision is of a world where people everywhere can collaborate and share documents seamlessly, regardless of the operating systems or programs they have. The solution is a cloud-based platform supported by tools that really speed up our users’ productivity. As well as document storage, we offer an easy way to share, sign, assemble, view, compare and collaborate on documents. Read more about our vision </w:t>
      </w:r>
      <w:hyperlink r:id="rId7">
        <w:r>
          <w:rPr>
            <w:color w:val="0088CC"/>
            <w:highlight w:val="white"/>
          </w:rPr>
          <w:t>here</w:t>
        </w:r>
      </w:hyperlink>
    </w:p>
    <w:p w:rsidR="007F368D" w:rsidRDefault="007F368D" w:rsidP="007F368D">
      <w:pPr>
        <w:pStyle w:val="2"/>
        <w:spacing w:before="0" w:after="0" w:line="402" w:lineRule="auto"/>
        <w:ind w:left="0"/>
      </w:pPr>
      <w:bookmarkStart w:id="5" w:name="h.l4xsaquguraa" w:colFirst="0" w:colLast="0"/>
      <w:bookmarkEnd w:id="5"/>
      <w:r>
        <w:rPr>
          <w:rFonts w:eastAsia="Arial"/>
          <w:color w:val="393939"/>
          <w:sz w:val="48"/>
          <w:highlight w:val="white"/>
        </w:rPr>
        <w:t>Customers</w:t>
      </w:r>
    </w:p>
    <w:p w:rsidR="007F368D" w:rsidRDefault="007F368D" w:rsidP="007F368D">
      <w:pPr>
        <w:spacing w:before="0" w:line="295" w:lineRule="auto"/>
      </w:pPr>
      <w:proofErr w:type="spellStart"/>
      <w:r>
        <w:rPr>
          <w:color w:val="393939"/>
          <w:highlight w:val="white"/>
        </w:rPr>
        <w:t>GroupDocs</w:t>
      </w:r>
      <w:proofErr w:type="spellEnd"/>
      <w:r>
        <w:rPr>
          <w:color w:val="393939"/>
          <w:highlight w:val="white"/>
        </w:rPr>
        <w:t xml:space="preserve"> is used by companies of all sizes across the globe, from large multinational </w:t>
      </w:r>
      <w:r w:rsidR="00295DC0">
        <w:rPr>
          <w:color w:val="393939"/>
          <w:highlight w:val="white"/>
        </w:rPr>
        <w:t>one-stop-shop</w:t>
      </w:r>
      <w:del w:id="6" w:author="AlGord" w:date="2020-12-21T13:01:00Z">
        <w:r>
          <w:rPr>
            <w:color w:val="393939"/>
            <w:highlight w:val="white"/>
          </w:rPr>
          <w:delText>, document management solution.</w:delText>
        </w:r>
      </w:del>
    </w:p>
    <w:p w:rsidR="007F368D" w:rsidRDefault="007F368D" w:rsidP="007F368D">
      <w:pPr>
        <w:pStyle w:val="2"/>
        <w:spacing w:before="0" w:after="0" w:line="402" w:lineRule="auto"/>
        <w:ind w:left="0"/>
      </w:pPr>
      <w:bookmarkStart w:id="7" w:name="h.9711yllhs1lv" w:colFirst="0" w:colLast="0"/>
      <w:bookmarkEnd w:id="7"/>
      <w:r>
        <w:rPr>
          <w:rFonts w:eastAsia="Arial"/>
          <w:color w:val="393939"/>
          <w:sz w:val="48"/>
          <w:highlight w:val="white"/>
        </w:rPr>
        <w:t>Our Background</w:t>
      </w:r>
    </w:p>
    <w:p w:rsidR="006A1C3C" w:rsidRPr="00FC6791" w:rsidRDefault="007F368D" w:rsidP="00FC6791">
      <w:pPr>
        <w:spacing w:before="0" w:line="295" w:lineRule="auto"/>
        <w:rPr>
          <w:color w:val="393939"/>
        </w:rPr>
      </w:pPr>
      <w:proofErr w:type="spellStart"/>
      <w:r>
        <w:rPr>
          <w:color w:val="393939"/>
          <w:highlight w:val="white"/>
        </w:rPr>
        <w:t>GroupDocs</w:t>
      </w:r>
      <w:proofErr w:type="spellEnd"/>
      <w:r>
        <w:rPr>
          <w:color w:val="393939"/>
          <w:highlight w:val="white"/>
        </w:rPr>
        <w:t xml:space="preserve"> is a division </w:t>
      </w:r>
      <w:proofErr w:type="spellStart"/>
      <w:r>
        <w:rPr>
          <w:color w:val="393939"/>
          <w:highlight w:val="white"/>
        </w:rPr>
        <w:t>of</w:t>
      </w:r>
      <w:hyperlink r:id="rId8">
        <w:r>
          <w:rPr>
            <w:color w:val="0088CC"/>
            <w:highlight w:val="white"/>
          </w:rPr>
          <w:t>Aspose</w:t>
        </w:r>
        <w:proofErr w:type="spellEnd"/>
        <w:r>
          <w:rPr>
            <w:color w:val="0088CC"/>
            <w:highlight w:val="white"/>
          </w:rPr>
          <w:t xml:space="preserve"> Pty Ltd</w:t>
        </w:r>
      </w:hyperlink>
      <w:r>
        <w:rPr>
          <w:color w:val="393939"/>
          <w:highlight w:val="white"/>
        </w:rPr>
        <w:t xml:space="preserve">, a leading .NET and Java component vendor. </w:t>
      </w:r>
      <w:proofErr w:type="spellStart"/>
      <w:r>
        <w:rPr>
          <w:color w:val="393939"/>
          <w:highlight w:val="white"/>
        </w:rPr>
        <w:t>Aspose</w:t>
      </w:r>
      <w:proofErr w:type="spellEnd"/>
      <w:r>
        <w:rPr>
          <w:color w:val="393939"/>
          <w:highlight w:val="white"/>
        </w:rPr>
        <w:t xml:space="preserve"> creates tools that software engineers use to work with file formats in the applications they build. </w:t>
      </w:r>
      <w:proofErr w:type="spellStart"/>
      <w:r>
        <w:rPr>
          <w:color w:val="393939"/>
          <w:highlight w:val="white"/>
        </w:rPr>
        <w:t>Aspose</w:t>
      </w:r>
      <w:proofErr w:type="spellEnd"/>
      <w:r>
        <w:rPr>
          <w:color w:val="393939"/>
          <w:highlight w:val="white"/>
        </w:rPr>
        <w:t xml:space="preserve"> has supported the developer community since 2002 and has over 10,000 customers in over 90 countries. </w:t>
      </w:r>
      <w:proofErr w:type="spellStart"/>
      <w:r>
        <w:rPr>
          <w:color w:val="393939"/>
          <w:highlight w:val="white"/>
        </w:rPr>
        <w:t>GroupDocs</w:t>
      </w:r>
      <w:proofErr w:type="spellEnd"/>
      <w:r>
        <w:rPr>
          <w:color w:val="393939"/>
          <w:highlight w:val="white"/>
        </w:rPr>
        <w:t xml:space="preserve">, benefits from </w:t>
      </w:r>
      <w:proofErr w:type="spellStart"/>
      <w:r>
        <w:rPr>
          <w:color w:val="393939"/>
          <w:highlight w:val="white"/>
        </w:rPr>
        <w:t>Aspose's</w:t>
      </w:r>
      <w:proofErr w:type="spellEnd"/>
      <w:r>
        <w:rPr>
          <w:color w:val="393939"/>
          <w:highlight w:val="white"/>
        </w:rPr>
        <w:t xml:space="preserve"> experience</w:t>
      </w:r>
      <w:ins w:id="8" w:author="AlGord" w:date="2020-12-21T13:01:00Z">
        <w:r>
          <w:rPr>
            <w:color w:val="393939"/>
            <w:highlight w:val="white"/>
          </w:rPr>
          <w:t>, stability and award winning technology.</w:t>
        </w:r>
      </w:ins>
    </w:p>
    <w:sectPr w:rsidR="006A1C3C" w:rsidRPr="00FC6791" w:rsidSect="00B540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0D7C"/>
    <w:multiLevelType w:val="multilevel"/>
    <w:tmpl w:val="F9281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04F7E"/>
    <w:multiLevelType w:val="multilevel"/>
    <w:tmpl w:val="AE0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53CE3"/>
    <w:multiLevelType w:val="multilevel"/>
    <w:tmpl w:val="21A4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2775B"/>
    <w:multiLevelType w:val="multilevel"/>
    <w:tmpl w:val="1958B5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482775C"/>
    <w:multiLevelType w:val="hybridMultilevel"/>
    <w:tmpl w:val="1482775C"/>
    <w:lvl w:ilvl="0" w:tplc="FEBE8250">
      <w:start w:val="1"/>
      <w:numFmt w:val="bullet"/>
      <w:lvlText w:val=""/>
      <w:lvlJc w:val="left"/>
      <w:pPr>
        <w:tabs>
          <w:tab w:val="num" w:pos="720"/>
        </w:tabs>
        <w:ind w:left="720" w:hanging="360"/>
      </w:pPr>
      <w:rPr>
        <w:rFonts w:ascii="Symbol" w:hAnsi="Symbol"/>
      </w:rPr>
    </w:lvl>
    <w:lvl w:ilvl="1" w:tplc="A88A231E">
      <w:start w:val="1"/>
      <w:numFmt w:val="bullet"/>
      <w:lvlText w:val="o"/>
      <w:lvlJc w:val="left"/>
      <w:pPr>
        <w:tabs>
          <w:tab w:val="num" w:pos="1440"/>
        </w:tabs>
        <w:ind w:left="1440" w:hanging="360"/>
      </w:pPr>
      <w:rPr>
        <w:rFonts w:ascii="Courier New" w:hAnsi="Courier New"/>
      </w:rPr>
    </w:lvl>
    <w:lvl w:ilvl="2" w:tplc="84122F70">
      <w:start w:val="1"/>
      <w:numFmt w:val="bullet"/>
      <w:lvlText w:val=""/>
      <w:lvlJc w:val="left"/>
      <w:pPr>
        <w:tabs>
          <w:tab w:val="num" w:pos="2160"/>
        </w:tabs>
        <w:ind w:left="2160" w:hanging="360"/>
      </w:pPr>
      <w:rPr>
        <w:rFonts w:ascii="Wingdings" w:hAnsi="Wingdings"/>
      </w:rPr>
    </w:lvl>
    <w:lvl w:ilvl="3" w:tplc="21CC142E">
      <w:start w:val="1"/>
      <w:numFmt w:val="bullet"/>
      <w:lvlText w:val=""/>
      <w:lvlJc w:val="left"/>
      <w:pPr>
        <w:tabs>
          <w:tab w:val="num" w:pos="2880"/>
        </w:tabs>
        <w:ind w:left="2880" w:hanging="360"/>
      </w:pPr>
      <w:rPr>
        <w:rFonts w:ascii="Symbol" w:hAnsi="Symbol"/>
      </w:rPr>
    </w:lvl>
    <w:lvl w:ilvl="4" w:tplc="73AC2F98">
      <w:start w:val="1"/>
      <w:numFmt w:val="bullet"/>
      <w:lvlText w:val="o"/>
      <w:lvlJc w:val="left"/>
      <w:pPr>
        <w:tabs>
          <w:tab w:val="num" w:pos="3600"/>
        </w:tabs>
        <w:ind w:left="3600" w:hanging="360"/>
      </w:pPr>
      <w:rPr>
        <w:rFonts w:ascii="Courier New" w:hAnsi="Courier New"/>
      </w:rPr>
    </w:lvl>
    <w:lvl w:ilvl="5" w:tplc="38A47D64">
      <w:start w:val="1"/>
      <w:numFmt w:val="bullet"/>
      <w:lvlText w:val=""/>
      <w:lvlJc w:val="left"/>
      <w:pPr>
        <w:tabs>
          <w:tab w:val="num" w:pos="4320"/>
        </w:tabs>
        <w:ind w:left="4320" w:hanging="360"/>
      </w:pPr>
      <w:rPr>
        <w:rFonts w:ascii="Wingdings" w:hAnsi="Wingdings"/>
      </w:rPr>
    </w:lvl>
    <w:lvl w:ilvl="6" w:tplc="F68E39F6">
      <w:start w:val="1"/>
      <w:numFmt w:val="bullet"/>
      <w:lvlText w:val=""/>
      <w:lvlJc w:val="left"/>
      <w:pPr>
        <w:tabs>
          <w:tab w:val="num" w:pos="5040"/>
        </w:tabs>
        <w:ind w:left="5040" w:hanging="360"/>
      </w:pPr>
      <w:rPr>
        <w:rFonts w:ascii="Symbol" w:hAnsi="Symbol"/>
      </w:rPr>
    </w:lvl>
    <w:lvl w:ilvl="7" w:tplc="00AE7A3E">
      <w:start w:val="1"/>
      <w:numFmt w:val="bullet"/>
      <w:lvlText w:val="o"/>
      <w:lvlJc w:val="left"/>
      <w:pPr>
        <w:tabs>
          <w:tab w:val="num" w:pos="5760"/>
        </w:tabs>
        <w:ind w:left="5760" w:hanging="360"/>
      </w:pPr>
      <w:rPr>
        <w:rFonts w:ascii="Courier New" w:hAnsi="Courier New"/>
      </w:rPr>
    </w:lvl>
    <w:lvl w:ilvl="8" w:tplc="1D7C85A4">
      <w:start w:val="1"/>
      <w:numFmt w:val="bullet"/>
      <w:lvlText w:val=""/>
      <w:lvlJc w:val="left"/>
      <w:pPr>
        <w:tabs>
          <w:tab w:val="num" w:pos="6480"/>
        </w:tabs>
        <w:ind w:left="6480" w:hanging="360"/>
      </w:pPr>
      <w:rPr>
        <w:rFonts w:ascii="Wingdings" w:hAnsi="Wingdings"/>
      </w:rPr>
    </w:lvl>
  </w:abstractNum>
  <w:abstractNum w:abstractNumId="5" w15:restartNumberingAfterBreak="0">
    <w:nsid w:val="16957F2A"/>
    <w:multiLevelType w:val="multilevel"/>
    <w:tmpl w:val="6FEA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E4393"/>
    <w:multiLevelType w:val="multilevel"/>
    <w:tmpl w:val="35D6A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12B81"/>
    <w:multiLevelType w:val="multilevel"/>
    <w:tmpl w:val="687A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51F3C"/>
    <w:multiLevelType w:val="multilevel"/>
    <w:tmpl w:val="16CC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8B601B"/>
    <w:multiLevelType w:val="multilevel"/>
    <w:tmpl w:val="8154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6576CB"/>
    <w:multiLevelType w:val="multilevel"/>
    <w:tmpl w:val="2308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C83D10"/>
    <w:multiLevelType w:val="multilevel"/>
    <w:tmpl w:val="E38E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E10286"/>
    <w:multiLevelType w:val="multilevel"/>
    <w:tmpl w:val="F47E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387B78"/>
    <w:multiLevelType w:val="multilevel"/>
    <w:tmpl w:val="1776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352043"/>
    <w:multiLevelType w:val="multilevel"/>
    <w:tmpl w:val="E692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C80D87"/>
    <w:multiLevelType w:val="multilevel"/>
    <w:tmpl w:val="2A92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0C6D7A"/>
    <w:multiLevelType w:val="multilevel"/>
    <w:tmpl w:val="3F30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907838"/>
    <w:multiLevelType w:val="multilevel"/>
    <w:tmpl w:val="8608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C777A6"/>
    <w:multiLevelType w:val="multilevel"/>
    <w:tmpl w:val="DEEE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E35801"/>
    <w:multiLevelType w:val="multilevel"/>
    <w:tmpl w:val="F000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6264E2"/>
    <w:multiLevelType w:val="multilevel"/>
    <w:tmpl w:val="E402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9F2C1D"/>
    <w:multiLevelType w:val="multilevel"/>
    <w:tmpl w:val="011C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0A29EB"/>
    <w:multiLevelType w:val="multilevel"/>
    <w:tmpl w:val="CBD4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F9267F"/>
    <w:multiLevelType w:val="multilevel"/>
    <w:tmpl w:val="2D58D070"/>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4" w15:restartNumberingAfterBreak="0">
    <w:nsid w:val="7C576639"/>
    <w:multiLevelType w:val="multilevel"/>
    <w:tmpl w:val="A782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
  </w:num>
  <w:num w:numId="3">
    <w:abstractNumId w:val="4"/>
  </w:num>
  <w:num w:numId="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3"/>
    <w:lvlOverride w:ilvl="0">
      <w:lvl w:ilvl="0">
        <w:numFmt w:val="bullet"/>
        <w:lvlText w:val=""/>
        <w:lvlJc w:val="left"/>
        <w:pPr>
          <w:tabs>
            <w:tab w:val="num" w:pos="720"/>
          </w:tabs>
          <w:ind w:left="720" w:hanging="360"/>
        </w:pPr>
        <w:rPr>
          <w:rFonts w:ascii="Wingdings" w:hAnsi="Wingdings" w:hint="default"/>
          <w:sz w:val="20"/>
        </w:rPr>
      </w:lvl>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Gord">
    <w15:presenceInfo w15:providerId="Windows Live" w15:userId="dcb3ee7461302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BC"/>
    <w:rsid w:val="0009441F"/>
    <w:rsid w:val="000C4380"/>
    <w:rsid w:val="00206E03"/>
    <w:rsid w:val="0022422A"/>
    <w:rsid w:val="00295DC0"/>
    <w:rsid w:val="003B5F4D"/>
    <w:rsid w:val="0040419C"/>
    <w:rsid w:val="004368DF"/>
    <w:rsid w:val="006062DB"/>
    <w:rsid w:val="00663143"/>
    <w:rsid w:val="006A1C3C"/>
    <w:rsid w:val="006B0DF1"/>
    <w:rsid w:val="00723558"/>
    <w:rsid w:val="0079301C"/>
    <w:rsid w:val="007F368D"/>
    <w:rsid w:val="009D35D7"/>
    <w:rsid w:val="00A70B3B"/>
    <w:rsid w:val="00B54058"/>
    <w:rsid w:val="00C8304D"/>
    <w:rsid w:val="00CF73FC"/>
    <w:rsid w:val="00DE1DBD"/>
    <w:rsid w:val="00E13DBC"/>
    <w:rsid w:val="00E36CF4"/>
    <w:rsid w:val="00E40126"/>
    <w:rsid w:val="00E729BB"/>
    <w:rsid w:val="00F12657"/>
    <w:rsid w:val="00FC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B0C74"/>
  <w15:chartTrackingRefBased/>
  <w15:docId w15:val="{81297BED-A793-4A98-806D-7396B639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68D"/>
    <w:pPr>
      <w:spacing w:before="120" w:after="0" w:line="240" w:lineRule="auto"/>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7F368D"/>
    <w:pPr>
      <w:keepNext/>
      <w:numPr>
        <w:numId w:val="1"/>
      </w:numPr>
      <w:spacing w:before="240" w:after="60"/>
      <w:outlineLvl w:val="0"/>
    </w:pPr>
    <w:rPr>
      <w:rFonts w:ascii="Arial" w:hAnsi="Arial" w:cs="Arial"/>
      <w:b/>
      <w:bCs/>
      <w:kern w:val="32"/>
      <w:sz w:val="32"/>
      <w:szCs w:val="32"/>
    </w:rPr>
  </w:style>
  <w:style w:type="paragraph" w:styleId="2">
    <w:name w:val="heading 2"/>
    <w:basedOn w:val="a"/>
    <w:next w:val="a"/>
    <w:link w:val="20"/>
    <w:uiPriority w:val="9"/>
    <w:qFormat/>
    <w:rsid w:val="007F368D"/>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uiPriority w:val="9"/>
    <w:qFormat/>
    <w:rsid w:val="007F368D"/>
    <w:pPr>
      <w:keepNext/>
      <w:numPr>
        <w:ilvl w:val="2"/>
        <w:numId w:val="1"/>
      </w:numPr>
      <w:spacing w:before="240" w:after="60"/>
      <w:outlineLvl w:val="2"/>
    </w:pPr>
    <w:rPr>
      <w:rFonts w:ascii="Arial" w:hAnsi="Arial" w:cs="Arial"/>
      <w:b/>
      <w:bCs/>
      <w:sz w:val="26"/>
      <w:szCs w:val="26"/>
    </w:rPr>
  </w:style>
  <w:style w:type="paragraph" w:styleId="4">
    <w:name w:val="heading 4"/>
    <w:basedOn w:val="a"/>
    <w:next w:val="a"/>
    <w:link w:val="40"/>
    <w:uiPriority w:val="9"/>
    <w:qFormat/>
    <w:rsid w:val="007F368D"/>
    <w:pPr>
      <w:keepNext/>
      <w:numPr>
        <w:ilvl w:val="3"/>
        <w:numId w:val="1"/>
      </w:numPr>
      <w:spacing w:before="240" w:after="60"/>
      <w:outlineLvl w:val="3"/>
    </w:pPr>
    <w:rPr>
      <w:b/>
      <w:bCs/>
      <w:sz w:val="28"/>
      <w:szCs w:val="28"/>
    </w:rPr>
  </w:style>
  <w:style w:type="paragraph" w:styleId="5">
    <w:name w:val="heading 5"/>
    <w:basedOn w:val="a"/>
    <w:next w:val="a"/>
    <w:link w:val="50"/>
    <w:uiPriority w:val="9"/>
    <w:qFormat/>
    <w:rsid w:val="007F368D"/>
    <w:pPr>
      <w:numPr>
        <w:ilvl w:val="4"/>
        <w:numId w:val="1"/>
      </w:numPr>
      <w:spacing w:before="240" w:after="60"/>
      <w:outlineLvl w:val="4"/>
    </w:pPr>
    <w:rPr>
      <w:b/>
      <w:bCs/>
      <w:i/>
      <w:iCs/>
      <w:sz w:val="26"/>
      <w:szCs w:val="26"/>
    </w:rPr>
  </w:style>
  <w:style w:type="paragraph" w:styleId="6">
    <w:name w:val="heading 6"/>
    <w:basedOn w:val="a"/>
    <w:next w:val="a"/>
    <w:link w:val="60"/>
    <w:uiPriority w:val="9"/>
    <w:qFormat/>
    <w:rsid w:val="007F368D"/>
    <w:pPr>
      <w:numPr>
        <w:ilvl w:val="5"/>
        <w:numId w:val="1"/>
      </w:numPr>
      <w:spacing w:before="240" w:after="60"/>
      <w:outlineLvl w:val="5"/>
    </w:pPr>
    <w:rPr>
      <w:b/>
      <w:bCs/>
      <w:sz w:val="22"/>
      <w:szCs w:val="22"/>
    </w:rPr>
  </w:style>
  <w:style w:type="paragraph" w:styleId="7">
    <w:name w:val="heading 7"/>
    <w:basedOn w:val="a"/>
    <w:next w:val="a"/>
    <w:link w:val="70"/>
    <w:uiPriority w:val="9"/>
    <w:qFormat/>
    <w:rsid w:val="007F368D"/>
    <w:pPr>
      <w:numPr>
        <w:ilvl w:val="6"/>
        <w:numId w:val="1"/>
      </w:numPr>
      <w:spacing w:before="240" w:after="60"/>
      <w:outlineLvl w:val="6"/>
    </w:pPr>
  </w:style>
  <w:style w:type="paragraph" w:styleId="8">
    <w:name w:val="heading 8"/>
    <w:basedOn w:val="a"/>
    <w:next w:val="a"/>
    <w:link w:val="80"/>
    <w:uiPriority w:val="9"/>
    <w:qFormat/>
    <w:rsid w:val="007F368D"/>
    <w:pPr>
      <w:numPr>
        <w:ilvl w:val="7"/>
        <w:numId w:val="1"/>
      </w:numPr>
      <w:spacing w:before="240" w:after="60"/>
      <w:outlineLvl w:val="7"/>
    </w:pPr>
    <w:rPr>
      <w:i/>
      <w:iCs/>
    </w:rPr>
  </w:style>
  <w:style w:type="paragraph" w:styleId="9">
    <w:name w:val="heading 9"/>
    <w:basedOn w:val="a"/>
    <w:next w:val="a"/>
    <w:link w:val="90"/>
    <w:uiPriority w:val="9"/>
    <w:qFormat/>
    <w:rsid w:val="007F368D"/>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368D"/>
    <w:rPr>
      <w:rFonts w:ascii="Arial" w:eastAsia="Times New Roman" w:hAnsi="Arial" w:cs="Arial"/>
      <w:b/>
      <w:bCs/>
      <w:kern w:val="32"/>
      <w:sz w:val="32"/>
      <w:szCs w:val="32"/>
    </w:rPr>
  </w:style>
  <w:style w:type="character" w:customStyle="1" w:styleId="20">
    <w:name w:val="Заголовок 2 Знак"/>
    <w:basedOn w:val="a0"/>
    <w:link w:val="2"/>
    <w:uiPriority w:val="9"/>
    <w:rsid w:val="007F368D"/>
    <w:rPr>
      <w:rFonts w:ascii="Arial" w:eastAsia="Times New Roman" w:hAnsi="Arial" w:cs="Arial"/>
      <w:b/>
      <w:bCs/>
      <w:i/>
      <w:iCs/>
      <w:sz w:val="28"/>
      <w:szCs w:val="28"/>
    </w:rPr>
  </w:style>
  <w:style w:type="character" w:customStyle="1" w:styleId="30">
    <w:name w:val="Заголовок 3 Знак"/>
    <w:basedOn w:val="a0"/>
    <w:link w:val="3"/>
    <w:uiPriority w:val="9"/>
    <w:rsid w:val="007F368D"/>
    <w:rPr>
      <w:rFonts w:ascii="Arial" w:eastAsia="Times New Roman" w:hAnsi="Arial" w:cs="Arial"/>
      <w:b/>
      <w:bCs/>
      <w:sz w:val="26"/>
      <w:szCs w:val="26"/>
    </w:rPr>
  </w:style>
  <w:style w:type="character" w:customStyle="1" w:styleId="40">
    <w:name w:val="Заголовок 4 Знак"/>
    <w:basedOn w:val="a0"/>
    <w:link w:val="4"/>
    <w:uiPriority w:val="9"/>
    <w:rsid w:val="007F368D"/>
    <w:rPr>
      <w:rFonts w:ascii="Times New Roman" w:eastAsia="Times New Roman" w:hAnsi="Times New Roman" w:cs="Times New Roman"/>
      <w:b/>
      <w:bCs/>
      <w:sz w:val="28"/>
      <w:szCs w:val="28"/>
    </w:rPr>
  </w:style>
  <w:style w:type="character" w:customStyle="1" w:styleId="50">
    <w:name w:val="Заголовок 5 Знак"/>
    <w:basedOn w:val="a0"/>
    <w:link w:val="5"/>
    <w:uiPriority w:val="9"/>
    <w:rsid w:val="007F368D"/>
    <w:rPr>
      <w:rFonts w:ascii="Times New Roman" w:eastAsia="Times New Roman" w:hAnsi="Times New Roman" w:cs="Times New Roman"/>
      <w:b/>
      <w:bCs/>
      <w:i/>
      <w:iCs/>
      <w:sz w:val="26"/>
      <w:szCs w:val="26"/>
    </w:rPr>
  </w:style>
  <w:style w:type="character" w:customStyle="1" w:styleId="60">
    <w:name w:val="Заголовок 6 Знак"/>
    <w:basedOn w:val="a0"/>
    <w:link w:val="6"/>
    <w:uiPriority w:val="9"/>
    <w:rsid w:val="007F368D"/>
    <w:rPr>
      <w:rFonts w:ascii="Times New Roman" w:eastAsia="Times New Roman" w:hAnsi="Times New Roman" w:cs="Times New Roman"/>
      <w:b/>
      <w:bCs/>
    </w:rPr>
  </w:style>
  <w:style w:type="character" w:customStyle="1" w:styleId="70">
    <w:name w:val="Заголовок 7 Знак"/>
    <w:basedOn w:val="a0"/>
    <w:link w:val="7"/>
    <w:uiPriority w:val="9"/>
    <w:rsid w:val="007F368D"/>
    <w:rPr>
      <w:rFonts w:ascii="Times New Roman" w:eastAsia="Times New Roman" w:hAnsi="Times New Roman" w:cs="Times New Roman"/>
      <w:sz w:val="24"/>
      <w:szCs w:val="24"/>
    </w:rPr>
  </w:style>
  <w:style w:type="character" w:customStyle="1" w:styleId="80">
    <w:name w:val="Заголовок 8 Знак"/>
    <w:basedOn w:val="a0"/>
    <w:link w:val="8"/>
    <w:uiPriority w:val="9"/>
    <w:rsid w:val="007F368D"/>
    <w:rPr>
      <w:rFonts w:ascii="Times New Roman" w:eastAsia="Times New Roman" w:hAnsi="Times New Roman" w:cs="Times New Roman"/>
      <w:i/>
      <w:iCs/>
      <w:sz w:val="24"/>
      <w:szCs w:val="24"/>
    </w:rPr>
  </w:style>
  <w:style w:type="character" w:customStyle="1" w:styleId="90">
    <w:name w:val="Заголовок 9 Знак"/>
    <w:basedOn w:val="a0"/>
    <w:link w:val="9"/>
    <w:uiPriority w:val="9"/>
    <w:rsid w:val="007F368D"/>
    <w:rPr>
      <w:rFonts w:ascii="Arial" w:eastAsia="Times New Roman" w:hAnsi="Arial" w:cs="Arial"/>
    </w:rPr>
  </w:style>
  <w:style w:type="paragraph" w:styleId="a3">
    <w:name w:val="Title"/>
    <w:basedOn w:val="a"/>
    <w:next w:val="a4"/>
    <w:link w:val="a5"/>
    <w:uiPriority w:val="10"/>
    <w:qFormat/>
    <w:rsid w:val="007F368D"/>
    <w:pPr>
      <w:spacing w:before="240" w:after="60"/>
      <w:jc w:val="center"/>
      <w:outlineLvl w:val="0"/>
    </w:pPr>
    <w:rPr>
      <w:rFonts w:ascii="Arial" w:hAnsi="Arial" w:cs="Arial"/>
      <w:b/>
      <w:bCs/>
      <w:kern w:val="28"/>
      <w:sz w:val="32"/>
      <w:szCs w:val="32"/>
    </w:rPr>
  </w:style>
  <w:style w:type="character" w:customStyle="1" w:styleId="a5">
    <w:name w:val="Заголовок Знак"/>
    <w:basedOn w:val="a0"/>
    <w:link w:val="a3"/>
    <w:uiPriority w:val="10"/>
    <w:rsid w:val="007F368D"/>
    <w:rPr>
      <w:rFonts w:ascii="Arial" w:eastAsia="Times New Roman" w:hAnsi="Arial" w:cs="Arial"/>
      <w:b/>
      <w:bCs/>
      <w:kern w:val="28"/>
      <w:sz w:val="32"/>
      <w:szCs w:val="32"/>
    </w:rPr>
  </w:style>
  <w:style w:type="paragraph" w:customStyle="1" w:styleId="Author">
    <w:name w:val="Author"/>
    <w:basedOn w:val="a"/>
    <w:next w:val="a"/>
    <w:rsid w:val="007F368D"/>
    <w:pPr>
      <w:jc w:val="center"/>
    </w:pPr>
  </w:style>
  <w:style w:type="paragraph" w:customStyle="1" w:styleId="Copyright">
    <w:name w:val="Copyright"/>
    <w:basedOn w:val="a"/>
    <w:next w:val="a"/>
    <w:rsid w:val="007F368D"/>
    <w:pPr>
      <w:jc w:val="center"/>
    </w:pPr>
    <w:rPr>
      <w:sz w:val="20"/>
    </w:rPr>
  </w:style>
  <w:style w:type="paragraph" w:customStyle="1" w:styleId="A6">
    <w:name w:val="A#"/>
    <w:basedOn w:val="a"/>
    <w:rsid w:val="007F368D"/>
    <w:pPr>
      <w:keepNext/>
      <w:keepLines/>
      <w:pBdr>
        <w:top w:val="dotted" w:sz="4" w:space="4" w:color="auto"/>
        <w:bottom w:val="dotted" w:sz="4" w:space="4" w:color="auto"/>
      </w:pBdr>
      <w:shd w:val="clear" w:color="auto" w:fill="EFFFEF"/>
      <w:suppressAutoHyphens/>
      <w:spacing w:after="120" w:line="240" w:lineRule="exact"/>
      <w:contextualSpacing/>
      <w:jc w:val="left"/>
    </w:pPr>
    <w:rPr>
      <w:rFonts w:ascii="Lucida Console" w:hAnsi="Lucida Console"/>
      <w:noProof/>
      <w:sz w:val="18"/>
    </w:rPr>
  </w:style>
  <w:style w:type="paragraph" w:styleId="a4">
    <w:name w:val="Subtitle"/>
    <w:basedOn w:val="a"/>
    <w:next w:val="a"/>
    <w:link w:val="a7"/>
    <w:uiPriority w:val="11"/>
    <w:qFormat/>
    <w:rsid w:val="007F368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0"/>
    <w:link w:val="a4"/>
    <w:uiPriority w:val="11"/>
    <w:rsid w:val="007F368D"/>
    <w:rPr>
      <w:rFonts w:eastAsiaTheme="minorEastAsia"/>
      <w:color w:val="5A5A5A" w:themeColor="text1" w:themeTint="A5"/>
      <w:spacing w:val="15"/>
    </w:rPr>
  </w:style>
  <w:style w:type="paragraph" w:styleId="a8">
    <w:name w:val="caption"/>
    <w:basedOn w:val="a"/>
    <w:next w:val="a"/>
    <w:uiPriority w:val="35"/>
    <w:semiHidden/>
    <w:unhideWhenUsed/>
    <w:qFormat/>
    <w:rsid w:val="007F368D"/>
    <w:pPr>
      <w:spacing w:before="0" w:after="200"/>
      <w:jc w:val="left"/>
    </w:pPr>
    <w:rPr>
      <w:rFonts w:asciiTheme="minorHAnsi" w:eastAsiaTheme="minorEastAsia" w:hAnsiTheme="minorHAnsi" w:cstheme="minorBidi"/>
      <w:i/>
      <w:iCs/>
      <w:color w:val="44546A" w:themeColor="text2"/>
      <w:sz w:val="18"/>
      <w:szCs w:val="18"/>
    </w:rPr>
  </w:style>
  <w:style w:type="character" w:styleId="a9">
    <w:name w:val="Strong"/>
    <w:basedOn w:val="a0"/>
    <w:uiPriority w:val="22"/>
    <w:qFormat/>
    <w:rsid w:val="007F368D"/>
    <w:rPr>
      <w:b/>
      <w:bCs/>
      <w:color w:val="000000" w:themeColor="text1"/>
    </w:rPr>
  </w:style>
  <w:style w:type="character" w:styleId="aa">
    <w:name w:val="Emphasis"/>
    <w:basedOn w:val="a0"/>
    <w:uiPriority w:val="20"/>
    <w:qFormat/>
    <w:rsid w:val="007F368D"/>
    <w:rPr>
      <w:i/>
      <w:iCs/>
      <w:color w:val="auto"/>
    </w:rPr>
  </w:style>
  <w:style w:type="paragraph" w:styleId="ab">
    <w:name w:val="No Spacing"/>
    <w:link w:val="ac"/>
    <w:uiPriority w:val="1"/>
    <w:qFormat/>
    <w:rsid w:val="007F368D"/>
    <w:pPr>
      <w:spacing w:after="0" w:line="240" w:lineRule="auto"/>
    </w:pPr>
    <w:rPr>
      <w:rFonts w:eastAsiaTheme="minorEastAsia"/>
    </w:rPr>
  </w:style>
  <w:style w:type="paragraph" w:styleId="21">
    <w:name w:val="Quote"/>
    <w:basedOn w:val="a"/>
    <w:next w:val="a"/>
    <w:link w:val="22"/>
    <w:uiPriority w:val="29"/>
    <w:qFormat/>
    <w:rsid w:val="007F368D"/>
    <w:pPr>
      <w:spacing w:before="160" w:after="20" w:line="259" w:lineRule="auto"/>
      <w:ind w:left="720" w:right="720"/>
      <w:jc w:val="left"/>
    </w:pPr>
    <w:rPr>
      <w:rFonts w:asciiTheme="minorHAnsi" w:eastAsiaTheme="minorEastAsia" w:hAnsiTheme="minorHAnsi" w:cstheme="minorBidi"/>
      <w:i/>
      <w:iCs/>
      <w:color w:val="000000" w:themeColor="text1"/>
      <w:sz w:val="22"/>
      <w:szCs w:val="22"/>
    </w:rPr>
  </w:style>
  <w:style w:type="character" w:customStyle="1" w:styleId="22">
    <w:name w:val="Цитата 2 Знак"/>
    <w:basedOn w:val="a0"/>
    <w:link w:val="21"/>
    <w:uiPriority w:val="29"/>
    <w:rsid w:val="007F368D"/>
    <w:rPr>
      <w:rFonts w:eastAsiaTheme="minorEastAsia"/>
      <w:i/>
      <w:iCs/>
      <w:color w:val="000000" w:themeColor="text1"/>
    </w:rPr>
  </w:style>
  <w:style w:type="paragraph" w:styleId="ad">
    <w:name w:val="Intense Quote"/>
    <w:basedOn w:val="a"/>
    <w:next w:val="a"/>
    <w:link w:val="ae"/>
    <w:uiPriority w:val="30"/>
    <w:qFormat/>
    <w:rsid w:val="007F368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asciiTheme="minorHAnsi" w:eastAsiaTheme="minorEastAsia" w:hAnsiTheme="minorHAnsi" w:cstheme="minorBidi"/>
      <w:color w:val="000000" w:themeColor="text1"/>
      <w:sz w:val="22"/>
      <w:szCs w:val="22"/>
    </w:rPr>
  </w:style>
  <w:style w:type="character" w:customStyle="1" w:styleId="ae">
    <w:name w:val="Выделенная цитата Знак"/>
    <w:basedOn w:val="a0"/>
    <w:link w:val="ad"/>
    <w:uiPriority w:val="30"/>
    <w:rsid w:val="007F368D"/>
    <w:rPr>
      <w:rFonts w:eastAsiaTheme="minorEastAsia"/>
      <w:color w:val="000000" w:themeColor="text1"/>
      <w:shd w:val="clear" w:color="auto" w:fill="F2F2F2" w:themeFill="background1" w:themeFillShade="F2"/>
    </w:rPr>
  </w:style>
  <w:style w:type="character" w:styleId="af">
    <w:name w:val="Subtle Emphasis"/>
    <w:basedOn w:val="a0"/>
    <w:uiPriority w:val="19"/>
    <w:qFormat/>
    <w:rsid w:val="007F368D"/>
    <w:rPr>
      <w:i/>
      <w:iCs/>
      <w:color w:val="404040" w:themeColor="text1" w:themeTint="BF"/>
    </w:rPr>
  </w:style>
  <w:style w:type="character" w:styleId="af0">
    <w:name w:val="Intense Emphasis"/>
    <w:basedOn w:val="a0"/>
    <w:uiPriority w:val="21"/>
    <w:qFormat/>
    <w:rsid w:val="007F368D"/>
    <w:rPr>
      <w:b/>
      <w:bCs/>
      <w:i/>
      <w:iCs/>
      <w:caps/>
    </w:rPr>
  </w:style>
  <w:style w:type="character" w:styleId="af1">
    <w:name w:val="Subtle Reference"/>
    <w:basedOn w:val="a0"/>
    <w:uiPriority w:val="31"/>
    <w:qFormat/>
    <w:rsid w:val="007F368D"/>
    <w:rPr>
      <w:smallCaps/>
      <w:color w:val="404040" w:themeColor="text1" w:themeTint="BF"/>
      <w:u w:val="single" w:color="7F7F7F"/>
    </w:rPr>
  </w:style>
  <w:style w:type="character" w:styleId="af2">
    <w:name w:val="Intense Reference"/>
    <w:basedOn w:val="a0"/>
    <w:uiPriority w:val="32"/>
    <w:qFormat/>
    <w:rsid w:val="007F368D"/>
    <w:rPr>
      <w:b/>
      <w:bCs/>
      <w:smallCaps/>
      <w:u w:val="single"/>
    </w:rPr>
  </w:style>
  <w:style w:type="character" w:styleId="af3">
    <w:name w:val="Book Title"/>
    <w:basedOn w:val="a0"/>
    <w:uiPriority w:val="33"/>
    <w:qFormat/>
    <w:rsid w:val="007F368D"/>
    <w:rPr>
      <w:b w:val="0"/>
      <w:bCs w:val="0"/>
      <w:smallCaps/>
      <w:spacing w:val="5"/>
    </w:rPr>
  </w:style>
  <w:style w:type="paragraph" w:styleId="af4">
    <w:name w:val="TOC Heading"/>
    <w:basedOn w:val="1"/>
    <w:next w:val="a"/>
    <w:uiPriority w:val="39"/>
    <w:unhideWhenUsed/>
    <w:qFormat/>
    <w:rsid w:val="007F368D"/>
    <w:pPr>
      <w:keepLines/>
      <w:pBdr>
        <w:bottom w:val="single" w:sz="4" w:space="1" w:color="595959" w:themeColor="text1" w:themeTint="A6"/>
      </w:pBdr>
      <w:tabs>
        <w:tab w:val="clear" w:pos="432"/>
      </w:tabs>
      <w:spacing w:before="360" w:after="20" w:line="259" w:lineRule="auto"/>
      <w:jc w:val="left"/>
      <w:outlineLvl w:val="9"/>
    </w:pPr>
    <w:rPr>
      <w:rFonts w:asciiTheme="majorHAnsi" w:eastAsiaTheme="majorEastAsia" w:hAnsiTheme="majorHAnsi" w:cstheme="majorBidi"/>
      <w:smallCaps/>
      <w:color w:val="000000" w:themeColor="text1"/>
      <w:kern w:val="0"/>
      <w:sz w:val="36"/>
      <w:szCs w:val="36"/>
    </w:rPr>
  </w:style>
  <w:style w:type="character" w:customStyle="1" w:styleId="ac">
    <w:name w:val="Без интервала Знак"/>
    <w:basedOn w:val="a0"/>
    <w:link w:val="ab"/>
    <w:uiPriority w:val="1"/>
    <w:rsid w:val="007F368D"/>
    <w:rPr>
      <w:rFonts w:eastAsiaTheme="minorEastAsia"/>
    </w:rPr>
  </w:style>
  <w:style w:type="paragraph" w:styleId="af5">
    <w:name w:val="header"/>
    <w:basedOn w:val="a"/>
    <w:link w:val="af6"/>
    <w:uiPriority w:val="99"/>
    <w:unhideWhenUsed/>
    <w:rsid w:val="007F368D"/>
    <w:pPr>
      <w:tabs>
        <w:tab w:val="center" w:pos="4703"/>
        <w:tab w:val="right" w:pos="9406"/>
      </w:tabs>
      <w:spacing w:before="0"/>
      <w:jc w:val="left"/>
    </w:pPr>
    <w:rPr>
      <w:rFonts w:asciiTheme="minorHAnsi" w:eastAsiaTheme="minorEastAsia" w:hAnsiTheme="minorHAnsi" w:cstheme="minorBidi"/>
      <w:sz w:val="22"/>
      <w:szCs w:val="22"/>
    </w:rPr>
  </w:style>
  <w:style w:type="character" w:customStyle="1" w:styleId="af6">
    <w:name w:val="Верхний колонтитул Знак"/>
    <w:basedOn w:val="a0"/>
    <w:link w:val="af5"/>
    <w:uiPriority w:val="99"/>
    <w:rsid w:val="007F368D"/>
    <w:rPr>
      <w:rFonts w:eastAsiaTheme="minorEastAsia"/>
    </w:rPr>
  </w:style>
  <w:style w:type="paragraph" w:styleId="af7">
    <w:name w:val="footer"/>
    <w:basedOn w:val="a"/>
    <w:link w:val="af8"/>
    <w:uiPriority w:val="99"/>
    <w:unhideWhenUsed/>
    <w:rsid w:val="007F368D"/>
    <w:pPr>
      <w:tabs>
        <w:tab w:val="center" w:pos="4703"/>
        <w:tab w:val="right" w:pos="9406"/>
      </w:tabs>
      <w:spacing w:before="0"/>
      <w:jc w:val="left"/>
    </w:pPr>
    <w:rPr>
      <w:rFonts w:asciiTheme="minorHAnsi" w:eastAsiaTheme="minorEastAsia" w:hAnsiTheme="minorHAnsi" w:cstheme="minorBidi"/>
      <w:sz w:val="22"/>
      <w:szCs w:val="22"/>
    </w:rPr>
  </w:style>
  <w:style w:type="character" w:customStyle="1" w:styleId="af8">
    <w:name w:val="Нижний колонтитул Знак"/>
    <w:basedOn w:val="a0"/>
    <w:link w:val="af7"/>
    <w:uiPriority w:val="99"/>
    <w:rsid w:val="007F368D"/>
    <w:rPr>
      <w:rFonts w:eastAsiaTheme="minorEastAsia"/>
    </w:rPr>
  </w:style>
  <w:style w:type="character" w:styleId="af9">
    <w:name w:val="Placeholder Text"/>
    <w:basedOn w:val="a0"/>
    <w:uiPriority w:val="99"/>
    <w:semiHidden/>
    <w:rsid w:val="007F368D"/>
    <w:rPr>
      <w:color w:val="808080"/>
    </w:rPr>
  </w:style>
  <w:style w:type="table" w:styleId="afa">
    <w:name w:val="Table Grid"/>
    <w:basedOn w:val="a1"/>
    <w:uiPriority w:val="39"/>
    <w:rsid w:val="007F368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rsid w:val="007F368D"/>
    <w:pPr>
      <w:spacing w:before="0" w:after="20" w:line="259" w:lineRule="auto"/>
      <w:jc w:val="left"/>
    </w:pPr>
    <w:rPr>
      <w:rFonts w:asciiTheme="minorHAnsi" w:eastAsiaTheme="minorEastAsia" w:hAnsiTheme="minorHAnsi" w:cstheme="minorBidi"/>
      <w:sz w:val="22"/>
      <w:szCs w:val="22"/>
    </w:rPr>
  </w:style>
  <w:style w:type="character" w:styleId="afb">
    <w:name w:val="Hyperlink"/>
    <w:basedOn w:val="a0"/>
    <w:rsid w:val="007F368D"/>
    <w:rPr>
      <w:color w:val="0000FF"/>
      <w:u w:val="single"/>
    </w:rPr>
  </w:style>
  <w:style w:type="paragraph" w:styleId="23">
    <w:name w:val="toc 2"/>
    <w:basedOn w:val="a"/>
    <w:next w:val="a"/>
    <w:autoRedefine/>
    <w:rsid w:val="007F368D"/>
    <w:pPr>
      <w:spacing w:before="0" w:after="20" w:line="259" w:lineRule="auto"/>
      <w:ind w:left="240"/>
      <w:jc w:val="left"/>
    </w:pPr>
    <w:rPr>
      <w:rFonts w:asciiTheme="minorHAnsi" w:eastAsiaTheme="minorEastAsia" w:hAnsiTheme="minorHAnsi" w:cstheme="minorBidi"/>
      <w:sz w:val="22"/>
      <w:szCs w:val="22"/>
    </w:rPr>
  </w:style>
  <w:style w:type="paragraph" w:styleId="31">
    <w:name w:val="toc 3"/>
    <w:basedOn w:val="a"/>
    <w:next w:val="a"/>
    <w:autoRedefine/>
    <w:rsid w:val="007F368D"/>
    <w:pPr>
      <w:spacing w:before="0" w:after="20" w:line="259" w:lineRule="auto"/>
      <w:ind w:left="480"/>
      <w:jc w:val="left"/>
    </w:pPr>
    <w:rPr>
      <w:rFonts w:asciiTheme="minorHAnsi" w:eastAsiaTheme="minorEastAsia" w:hAnsiTheme="minorHAnsi" w:cstheme="minorBidi"/>
      <w:sz w:val="22"/>
      <w:szCs w:val="22"/>
    </w:rPr>
  </w:style>
  <w:style w:type="paragraph" w:styleId="afc">
    <w:name w:val="Balloon Text"/>
    <w:basedOn w:val="a"/>
    <w:link w:val="afd"/>
    <w:uiPriority w:val="99"/>
    <w:semiHidden/>
    <w:unhideWhenUsed/>
    <w:rsid w:val="007F368D"/>
    <w:pPr>
      <w:spacing w:before="0"/>
      <w:jc w:val="left"/>
    </w:pPr>
    <w:rPr>
      <w:rFonts w:ascii="Tahoma" w:eastAsiaTheme="minorEastAsia" w:hAnsi="Tahoma" w:cs="Tahoma"/>
      <w:sz w:val="16"/>
      <w:szCs w:val="16"/>
    </w:rPr>
  </w:style>
  <w:style w:type="character" w:customStyle="1" w:styleId="afd">
    <w:name w:val="Текст выноски Знак"/>
    <w:basedOn w:val="a0"/>
    <w:link w:val="afc"/>
    <w:uiPriority w:val="99"/>
    <w:semiHidden/>
    <w:rsid w:val="007F368D"/>
    <w:rPr>
      <w:rFonts w:ascii="Tahoma" w:eastAsiaTheme="minorEastAsia" w:hAnsi="Tahoma" w:cs="Tahoma"/>
      <w:sz w:val="16"/>
      <w:szCs w:val="16"/>
    </w:rPr>
  </w:style>
  <w:style w:type="paragraph" w:styleId="afe">
    <w:name w:val="Normal (Web)"/>
    <w:basedOn w:val="a"/>
    <w:rsid w:val="006A1C3C"/>
    <w:pPr>
      <w:spacing w:before="100" w:beforeAutospacing="1" w:after="100" w:afterAutospacing="1"/>
      <w:jc w:val="left"/>
    </w:pPr>
    <w:rPr>
      <w:rFonts w:ascii="Verdana" w:hAnsi="Verdana"/>
      <w:sz w:val="20"/>
      <w:szCs w:val="20"/>
    </w:rPr>
  </w:style>
  <w:style w:type="paragraph" w:customStyle="1" w:styleId="heading">
    <w:name w:val="heading"/>
    <w:basedOn w:val="a"/>
    <w:rsid w:val="006A1C3C"/>
    <w:pPr>
      <w:spacing w:before="100" w:beforeAutospacing="1" w:after="100" w:afterAutospacing="1"/>
      <w:jc w:val="left"/>
    </w:pPr>
    <w:rPr>
      <w:rFonts w:ascii="Verdana" w:hAnsi="Verdana"/>
      <w:b/>
      <w:bCs/>
      <w:color w:val="00287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ose.com/" TargetMode="External"/><Relationship Id="rId3" Type="http://schemas.openxmlformats.org/officeDocument/2006/relationships/settings" Target="settings.xml"/><Relationship Id="rId7" Type="http://schemas.openxmlformats.org/officeDocument/2006/relationships/hyperlink" Target="http://groupdocs.com/corporate/vi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1539</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AlGord</cp:lastModifiedBy>
  <cp:revision>4</cp:revision>
  <dcterms:created xsi:type="dcterms:W3CDTF">2016-07-01T10:56:00Z</dcterms:created>
  <dcterms:modified xsi:type="dcterms:W3CDTF">2021-03-31T15:21:00Z</dcterms:modified>
</cp:coreProperties>
</file>