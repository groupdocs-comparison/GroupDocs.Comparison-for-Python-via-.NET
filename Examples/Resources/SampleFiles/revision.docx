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1926E" w14:textId="77777777" w:rsidR="006F78D1" w:rsidRDefault="006F78D1" w:rsidP="006F78D1">
      <w:pPr>
        <w:rPr>
          <w:ins w:id="0" w:author="AlGord" w:date="2020-10-28T18:21:00Z"/>
        </w:rPr>
      </w:pPr>
      <w:ins w:id="1" w:author="AlGord" w:date="2020-10-28T18:21:00Z">
        <w:r>
          <w:t>What is Lorem Ipsum?</w:t>
        </w:r>
      </w:ins>
    </w:p>
    <w:p w14:paraId="7EDB7779" w14:textId="552F838D" w:rsidR="006F78D1" w:rsidRDefault="006F78D1" w:rsidP="006F78D1">
      <w:r>
        <w:t>Lorem Ipsum is simply dummy text of the printing and typesetting industry</w:t>
      </w:r>
      <w:ins w:id="2" w:author="AlGord" w:date="2020-10-28T18:21:00Z">
        <w:r>
          <w:t>.</w:t>
        </w:r>
      </w:ins>
      <w:r>
        <w:t xml:space="preserve"> Lorem Ipsum has been the </w:t>
      </w:r>
      <w:del w:id="3" w:author="AlGord" w:date="2020-10-28T18:21:00Z">
        <w:r w:rsidR="00266E5A">
          <w:delText>industry</w:delText>
        </w:r>
        <w:r>
          <w:delText>s</w:delText>
        </w:r>
      </w:del>
      <w:ins w:id="4" w:author="AlGord" w:date="2020-10-28T18:21:00Z">
        <w:r>
          <w:t>industry's</w:t>
        </w:r>
      </w:ins>
      <w:r>
        <w:t xml:space="preserve"> standard dummy text ever since the 1500s</w:t>
      </w:r>
      <w:ins w:id="5" w:author="AlGord" w:date="2020-10-28T18:21:00Z">
        <w:r>
          <w:t>,</w:t>
        </w:r>
      </w:ins>
      <w:r>
        <w:t xml:space="preserve"> when an unknown printer took a galley of type and scrambled it to make a type specimen book.</w:t>
      </w:r>
      <w:ins w:id="6" w:author="AlGord" w:date="2020-10-28T18:21:00Z">
        <w:r>
          <w:t xml:space="preserve"> It has survived not only five centuries, but also the leap into electronic typesetting, remaining essentially unchanged.</w:t>
        </w:r>
      </w:ins>
      <w:r>
        <w:t xml:space="preserve"> It was popularised in the 1960s with the release of Letraset sheets containing Lorem Ipsum passages</w:t>
      </w:r>
      <w:ins w:id="7" w:author="AlGord" w:date="2020-10-28T18:21:00Z">
        <w:r>
          <w:t>,</w:t>
        </w:r>
      </w:ins>
      <w:r>
        <w:t xml:space="preserve"> and more recently with desktop publishing software like Aldus PageMaker including versions of Lorem Ipsum</w:t>
      </w:r>
      <w:ins w:id="8" w:author="AlGord" w:date="2020-10-28T18:21:00Z">
        <w:r>
          <w:t>.</w:t>
        </w:r>
      </w:ins>
    </w:p>
    <w:p w14:paraId="1AD6A6F8" w14:textId="77777777" w:rsidR="006F78D1" w:rsidRDefault="006F78D1" w:rsidP="006F78D1">
      <w:pPr>
        <w:rPr>
          <w:del w:id="9" w:author="AlGord" w:date="2020-10-28T18:21:00Z"/>
        </w:rPr>
      </w:pPr>
      <w:del w:id="10" w:author="AlGord" w:date="2020-10-28T18:21:00Z">
        <w:r>
          <w:delText>Why do we use it?</w:delText>
        </w:r>
      </w:del>
    </w:p>
    <w:p w14:paraId="44836447" w14:textId="6761B6E6" w:rsidR="00937F1A" w:rsidRPr="006F78D1" w:rsidRDefault="006F78D1" w:rsidP="006F78D1">
      <w:r>
        <w:t>It is a long established fact that a reader will be distracted by the readable content of a page when looking at its layout. The point of using Lorem Ipsum is that it has a more-or-less normal distribution of letters, as opposed to us</w:t>
      </w:r>
      <w:r w:rsidR="00E6114A">
        <w:t xml:space="preserve">ing </w:t>
      </w:r>
      <w:del w:id="11" w:author="AlGord" w:date="2020-10-28T18:21:00Z">
        <w:r>
          <w:delText>'Content</w:delText>
        </w:r>
      </w:del>
      <w:ins w:id="12" w:author="AlGord" w:date="2020-10-28T18:21:00Z">
        <w:r w:rsidR="00E6114A">
          <w:t>Content</w:t>
        </w:r>
      </w:ins>
      <w:r w:rsidR="00E6114A">
        <w:t xml:space="preserve"> here</w:t>
      </w:r>
      <w:del w:id="13" w:author="AlGord" w:date="2020-10-28T18:21:00Z">
        <w:r>
          <w:delText>,</w:delText>
        </w:r>
      </w:del>
      <w:r w:rsidR="00E6114A">
        <w:t xml:space="preserve"> content </w:t>
      </w:r>
      <w:del w:id="14" w:author="AlGord" w:date="2020-10-28T18:21:00Z">
        <w:r>
          <w:delText>here'</w:delText>
        </w:r>
      </w:del>
      <w:ins w:id="15" w:author="AlGord" w:date="2020-10-28T18:21:00Z">
        <w:r w:rsidR="00E6114A">
          <w:t>here</w:t>
        </w:r>
      </w:ins>
      <w:r>
        <w:t>, making it look like readable English. Many desktop publishing packages and web page editors now use Lorem Ipsum as their default model text, and a search for 'lorem ipsum' will uncover many web sites still in their infancy. Various versio</w:t>
      </w:r>
      <w:r w:rsidR="00E6114A">
        <w:t>ns have evolved over the years</w:t>
      </w:r>
      <w:del w:id="16" w:author="AlGord" w:date="2020-10-28T18:21:00Z">
        <w:r>
          <w:delText>,</w:delText>
        </w:r>
      </w:del>
      <w:r w:rsidR="00E6114A">
        <w:t xml:space="preserve"> </w:t>
      </w:r>
      <w:r>
        <w:t>someti</w:t>
      </w:r>
      <w:bookmarkStart w:id="17" w:name="_GoBack"/>
      <w:bookmarkEnd w:id="17"/>
      <w:r>
        <w:t>mes b</w:t>
      </w:r>
      <w:r w:rsidR="00E6114A">
        <w:t>y accident</w:t>
      </w:r>
      <w:del w:id="18" w:author="AlGord" w:date="2020-10-28T18:21:00Z">
        <w:r>
          <w:delText>,</w:delText>
        </w:r>
      </w:del>
      <w:r>
        <w:t xml:space="preserve"> sometimes on purpose</w:t>
      </w:r>
      <w:del w:id="19" w:author="AlGord" w:date="2020-10-28T18:21:00Z">
        <w:r>
          <w:delText xml:space="preserve"> (injected humour and the like).</w:delText>
        </w:r>
      </w:del>
    </w:p>
    <w:sectPr w:rsidR="00937F1A" w:rsidRPr="006F78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D9"/>
    <w:rsid w:val="00161589"/>
    <w:rsid w:val="00206DB8"/>
    <w:rsid w:val="00266E5A"/>
    <w:rsid w:val="00302B79"/>
    <w:rsid w:val="004C4A1C"/>
    <w:rsid w:val="006F78D1"/>
    <w:rsid w:val="00867D6C"/>
    <w:rsid w:val="00937F1A"/>
    <w:rsid w:val="00B21F08"/>
    <w:rsid w:val="00DA7AD9"/>
    <w:rsid w:val="00E6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97A29-6F25-4CED-89C2-07B66BE4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1062</Characters>
  <Application>Microsoft Office Word</Application>
  <DocSecurity>0</DocSecurity>
  <Lines>8</Lines>
  <Paragraphs>2</Paragraphs>
  <ScaleCrop>false</ScaleCrop>
  <Company>SPecialiST RePack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AlGord</dc:creator>
  <cp:keywords/>
  <dc:description/>
  <cp:lastModifiedBy>AlGord</cp:lastModifiedBy>
  <cp:revision>1</cp:revision>
  <dcterms:created xsi:type="dcterms:W3CDTF">2020-09-14T14:52:00Z</dcterms:created>
  <dcterms:modified xsi:type="dcterms:W3CDTF">2020-10-28T16:22:00Z</dcterms:modified>
</cp:coreProperties>
</file>